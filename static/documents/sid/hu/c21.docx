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D49" w:rsidRPr="00470921" w:rsidRDefault="00AF0D49" w:rsidP="00AF0D49">
      <w:pPr>
        <w:jc w:val="center"/>
        <w:rPr>
          <w:rFonts w:cs="Times New Roman"/>
        </w:rPr>
      </w:pPr>
      <w:r w:rsidRPr="00470921">
        <w:rPr>
          <w:rFonts w:cs="Times New Roman"/>
          <w:noProof/>
          <w:lang w:eastAsia="hu-HU"/>
        </w:rPr>
        <w:drawing>
          <wp:inline distT="0" distB="0" distL="0" distR="0">
            <wp:extent cx="1986731" cy="743041"/>
            <wp:effectExtent l="19050" t="0" r="0" b="0"/>
            <wp:docPr id="1" name="Kép 1" descr="Rysun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sunek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E5B" w:rsidRPr="00470921" w:rsidRDefault="00B40357" w:rsidP="00A45739">
      <w:pPr>
        <w:pStyle w:val="Cmsor1"/>
        <w:jc w:val="center"/>
        <w:rPr>
          <w:rFonts w:cs="Times New Roman"/>
        </w:rPr>
      </w:pPr>
      <w:r w:rsidRPr="00470921">
        <w:rPr>
          <w:rFonts w:cs="Times New Roman"/>
        </w:rPr>
        <w:t>C2.</w:t>
      </w:r>
      <w:r w:rsidRPr="003D5B43">
        <w:rPr>
          <w:rFonts w:cs="Times New Roman"/>
        </w:rPr>
        <w:t xml:space="preserve">1 </w:t>
      </w:r>
      <w:proofErr w:type="spellStart"/>
      <w:r w:rsidR="004367C6" w:rsidRPr="003D5B43">
        <w:t>Profilaktikus</w:t>
      </w:r>
      <w:proofErr w:type="spellEnd"/>
      <w:r w:rsidR="004367C6" w:rsidRPr="003D5B43">
        <w:t xml:space="preserve"> antibiotikum</w:t>
      </w:r>
      <w:r w:rsidR="004367C6" w:rsidRPr="00470921">
        <w:t xml:space="preserve"> alkalmazás – tervezett </w:t>
      </w:r>
      <w:proofErr w:type="spellStart"/>
      <w:r w:rsidR="004367C6" w:rsidRPr="00470921">
        <w:t>colorectális</w:t>
      </w:r>
      <w:proofErr w:type="spellEnd"/>
      <w:r w:rsidR="004367C6" w:rsidRPr="00470921">
        <w:t xml:space="preserve"> daganat műtétek</w:t>
      </w:r>
    </w:p>
    <w:p w:rsidR="00AF0D49" w:rsidRPr="00470921" w:rsidRDefault="00AF0D49" w:rsidP="00AF0D49">
      <w:pPr>
        <w:rPr>
          <w:rFonts w:cs="Times New Roman"/>
        </w:rPr>
      </w:pPr>
    </w:p>
    <w:tbl>
      <w:tblPr>
        <w:tblStyle w:val="Kzepesrnykols21jellszn1"/>
        <w:tblW w:w="10206" w:type="dxa"/>
        <w:tblLook w:val="04A0"/>
      </w:tblPr>
      <w:tblGrid>
        <w:gridCol w:w="3544"/>
        <w:gridCol w:w="6662"/>
      </w:tblGrid>
      <w:tr w:rsidR="00AF0D49" w:rsidRPr="00470921" w:rsidTr="00470921">
        <w:trPr>
          <w:cnfStyle w:val="100000000000"/>
        </w:trPr>
        <w:tc>
          <w:tcPr>
            <w:cnfStyle w:val="001000000100"/>
            <w:tcW w:w="3544" w:type="dxa"/>
          </w:tcPr>
          <w:p w:rsidR="00AF0D49" w:rsidRPr="00470921" w:rsidRDefault="004367C6" w:rsidP="00470921">
            <w:pPr>
              <w:spacing w:before="120" w:after="120"/>
              <w:rPr>
                <w:rFonts w:cs="Times New Roman"/>
              </w:rPr>
            </w:pPr>
            <w:r w:rsidRPr="00470921">
              <w:rPr>
                <w:rFonts w:cs="Times New Roman"/>
              </w:rPr>
              <w:t>Rövid név</w:t>
            </w:r>
          </w:p>
        </w:tc>
        <w:tc>
          <w:tcPr>
            <w:tcW w:w="6662" w:type="dxa"/>
          </w:tcPr>
          <w:p w:rsidR="00AF0D49" w:rsidRPr="00470921" w:rsidRDefault="004367C6" w:rsidP="00470921">
            <w:pPr>
              <w:spacing w:before="120" w:after="120"/>
              <w:cnfStyle w:val="100000000000"/>
              <w:rPr>
                <w:rFonts w:cs="Times New Roman"/>
              </w:rPr>
            </w:pPr>
            <w:proofErr w:type="spellStart"/>
            <w:r w:rsidRPr="00470921">
              <w:t>Profilaktikus</w:t>
            </w:r>
            <w:proofErr w:type="spellEnd"/>
            <w:r w:rsidRPr="00470921">
              <w:t xml:space="preserve"> antibiotikum alkalmazás</w:t>
            </w:r>
          </w:p>
        </w:tc>
      </w:tr>
      <w:tr w:rsidR="00AF0D49" w:rsidRPr="00470921" w:rsidTr="00470921">
        <w:trPr>
          <w:cnfStyle w:val="000000100000"/>
        </w:trPr>
        <w:tc>
          <w:tcPr>
            <w:cnfStyle w:val="001000000000"/>
            <w:tcW w:w="3544" w:type="dxa"/>
          </w:tcPr>
          <w:p w:rsidR="00AF0D49" w:rsidRPr="00470921" w:rsidRDefault="004367C6" w:rsidP="00470921">
            <w:pPr>
              <w:spacing w:before="120" w:after="120"/>
              <w:rPr>
                <w:rFonts w:cs="Times New Roman"/>
              </w:rPr>
            </w:pPr>
            <w:r w:rsidRPr="00470921">
              <w:rPr>
                <w:rFonts w:cs="Times New Roman"/>
              </w:rPr>
              <w:t>Részletes név</w:t>
            </w:r>
          </w:p>
        </w:tc>
        <w:tc>
          <w:tcPr>
            <w:tcW w:w="6662" w:type="dxa"/>
          </w:tcPr>
          <w:p w:rsidR="004367C6" w:rsidRPr="00470921" w:rsidRDefault="004367C6" w:rsidP="00470921">
            <w:pPr>
              <w:spacing w:before="120" w:after="120"/>
              <w:jc w:val="both"/>
              <w:cnfStyle w:val="000000100000"/>
              <w:rPr>
                <w:rFonts w:cs="Times New Roman"/>
              </w:rPr>
            </w:pPr>
            <w:r w:rsidRPr="00470921">
              <w:rPr>
                <w:rFonts w:cs="Arial"/>
              </w:rPr>
              <w:t xml:space="preserve">A </w:t>
            </w:r>
            <w:proofErr w:type="spellStart"/>
            <w:r w:rsidRPr="00470921">
              <w:rPr>
                <w:rFonts w:cs="Arial"/>
              </w:rPr>
              <w:t>profilaktikus</w:t>
            </w:r>
            <w:proofErr w:type="spellEnd"/>
            <w:r w:rsidRPr="00470921">
              <w:rPr>
                <w:rFonts w:cs="Arial"/>
              </w:rPr>
              <w:t xml:space="preserve"> antibiotikum alkalmazási irányelveknek való megfelelés tervezett </w:t>
            </w:r>
            <w:proofErr w:type="spellStart"/>
            <w:r w:rsidRPr="00470921">
              <w:rPr>
                <w:rFonts w:cs="Arial"/>
              </w:rPr>
              <w:t>colorectális</w:t>
            </w:r>
            <w:proofErr w:type="spellEnd"/>
            <w:r w:rsidRPr="00470921">
              <w:rPr>
                <w:rFonts w:cs="Arial"/>
              </w:rPr>
              <w:t xml:space="preserve"> daganat műtétek esetén</w:t>
            </w:r>
          </w:p>
        </w:tc>
      </w:tr>
      <w:tr w:rsidR="00AF0D49" w:rsidRPr="00470921" w:rsidTr="00470921">
        <w:tc>
          <w:tcPr>
            <w:cnfStyle w:val="001000000000"/>
            <w:tcW w:w="3544" w:type="dxa"/>
          </w:tcPr>
          <w:p w:rsidR="00AF0D49" w:rsidRPr="00470921" w:rsidRDefault="004367C6" w:rsidP="00470921">
            <w:pPr>
              <w:spacing w:before="120" w:after="120"/>
              <w:rPr>
                <w:rFonts w:cs="Times New Roman"/>
              </w:rPr>
            </w:pPr>
            <w:r w:rsidRPr="00470921">
              <w:rPr>
                <w:rFonts w:cs="Times New Roman"/>
              </w:rPr>
              <w:t>Rövid definíció</w:t>
            </w:r>
          </w:p>
        </w:tc>
        <w:tc>
          <w:tcPr>
            <w:tcW w:w="6662" w:type="dxa"/>
          </w:tcPr>
          <w:p w:rsidR="004367C6" w:rsidRPr="00470921" w:rsidRDefault="004367C6" w:rsidP="00470921">
            <w:pPr>
              <w:spacing w:before="120" w:after="120"/>
              <w:jc w:val="both"/>
              <w:cnfStyle w:val="000000000000"/>
              <w:rPr>
                <w:rFonts w:cs="Times New Roman"/>
              </w:rPr>
            </w:pPr>
            <w:r w:rsidRPr="00470921">
              <w:rPr>
                <w:rFonts w:cs="Arial"/>
                <w:color w:val="000000"/>
              </w:rPr>
              <w:t xml:space="preserve">Azon pácienseknek a százaléka, akik az irányelvnek teljesen megfelelően kapták a </w:t>
            </w:r>
            <w:proofErr w:type="spellStart"/>
            <w:r w:rsidRPr="00470921">
              <w:rPr>
                <w:rFonts w:cs="Arial"/>
                <w:color w:val="000000"/>
              </w:rPr>
              <w:t>profilaktikus</w:t>
            </w:r>
            <w:proofErr w:type="spellEnd"/>
            <w:r w:rsidRPr="00470921">
              <w:rPr>
                <w:rFonts w:cs="Arial"/>
                <w:color w:val="000000"/>
              </w:rPr>
              <w:t xml:space="preserve"> </w:t>
            </w:r>
            <w:r w:rsidRPr="00470921">
              <w:rPr>
                <w:rFonts w:cs="Arial"/>
              </w:rPr>
              <w:t xml:space="preserve">antibiotikumot; tervezett </w:t>
            </w:r>
            <w:proofErr w:type="spellStart"/>
            <w:r w:rsidRPr="00470921">
              <w:rPr>
                <w:rFonts w:cs="Arial"/>
              </w:rPr>
              <w:t>colorectális</w:t>
            </w:r>
            <w:proofErr w:type="spellEnd"/>
            <w:r w:rsidRPr="00470921">
              <w:rPr>
                <w:rFonts w:cs="Arial"/>
              </w:rPr>
              <w:t xml:space="preserve"> daganat műtétek esetén</w:t>
            </w:r>
          </w:p>
        </w:tc>
      </w:tr>
      <w:tr w:rsidR="00AF0D49" w:rsidRPr="00470921" w:rsidTr="00470921">
        <w:trPr>
          <w:cnfStyle w:val="000000100000"/>
        </w:trPr>
        <w:tc>
          <w:tcPr>
            <w:cnfStyle w:val="001000000000"/>
            <w:tcW w:w="3544" w:type="dxa"/>
          </w:tcPr>
          <w:p w:rsidR="00AF0D49" w:rsidRPr="00470921" w:rsidRDefault="004367C6" w:rsidP="00470921">
            <w:pPr>
              <w:spacing w:before="120" w:after="120"/>
              <w:rPr>
                <w:rFonts w:cs="Times New Roman"/>
              </w:rPr>
            </w:pPr>
            <w:r w:rsidRPr="00470921">
              <w:rPr>
                <w:rFonts w:cs="Times New Roman"/>
              </w:rPr>
              <w:t>Indikátor típusa</w:t>
            </w:r>
          </w:p>
        </w:tc>
        <w:tc>
          <w:tcPr>
            <w:tcW w:w="6662" w:type="dxa"/>
          </w:tcPr>
          <w:p w:rsidR="00AF0D49" w:rsidRPr="00470921" w:rsidRDefault="004367C6" w:rsidP="00470921">
            <w:pPr>
              <w:spacing w:before="120" w:after="120"/>
              <w:jc w:val="both"/>
              <w:cnfStyle w:val="000000100000"/>
              <w:rPr>
                <w:rFonts w:cs="Times New Roman"/>
              </w:rPr>
            </w:pPr>
            <w:r w:rsidRPr="00470921">
              <w:rPr>
                <w:rFonts w:cs="Arial"/>
                <w:color w:val="000000"/>
              </w:rPr>
              <w:t>Folyamatindikátor</w:t>
            </w:r>
          </w:p>
        </w:tc>
      </w:tr>
      <w:tr w:rsidR="00331034" w:rsidRPr="00470921" w:rsidTr="00470921">
        <w:trPr>
          <w:trHeight w:val="538"/>
        </w:trPr>
        <w:tc>
          <w:tcPr>
            <w:cnfStyle w:val="001000000000"/>
            <w:tcW w:w="3544" w:type="dxa"/>
          </w:tcPr>
          <w:p w:rsidR="00331034" w:rsidRPr="00470921" w:rsidRDefault="004367C6" w:rsidP="00470921">
            <w:pPr>
              <w:spacing w:before="120" w:after="120"/>
              <w:rPr>
                <w:rFonts w:cs="Times New Roman"/>
                <w:iCs/>
              </w:rPr>
            </w:pPr>
            <w:r w:rsidRPr="00470921">
              <w:rPr>
                <w:rFonts w:cs="Times New Roman"/>
              </w:rPr>
              <w:t>Terület</w:t>
            </w:r>
          </w:p>
        </w:tc>
        <w:tc>
          <w:tcPr>
            <w:tcW w:w="6662" w:type="dxa"/>
          </w:tcPr>
          <w:p w:rsidR="00331034" w:rsidRPr="00470921" w:rsidRDefault="004367C6" w:rsidP="00A45739">
            <w:pPr>
              <w:spacing w:beforeLines="120" w:afterLines="120"/>
              <w:jc w:val="both"/>
              <w:cnfStyle w:val="000000000000"/>
              <w:rPr>
                <w:rFonts w:cs="Times New Roman"/>
                <w:iCs/>
              </w:rPr>
            </w:pPr>
            <w:r w:rsidRPr="00470921">
              <w:rPr>
                <w:rFonts w:cs="Arial"/>
                <w:color w:val="000000"/>
              </w:rPr>
              <w:t>Klinikai eredményesség, Biztonsá</w:t>
            </w:r>
            <w:r w:rsidR="007C0D3F" w:rsidRPr="00470921">
              <w:rPr>
                <w:rFonts w:cs="Arial"/>
                <w:color w:val="000000"/>
              </w:rPr>
              <w:t>g</w:t>
            </w:r>
          </w:p>
        </w:tc>
      </w:tr>
      <w:tr w:rsidR="00AF0D49" w:rsidRPr="00470921" w:rsidTr="00470921">
        <w:trPr>
          <w:cnfStyle w:val="000000100000"/>
        </w:trPr>
        <w:tc>
          <w:tcPr>
            <w:cnfStyle w:val="001000000000"/>
            <w:tcW w:w="3544" w:type="dxa"/>
          </w:tcPr>
          <w:p w:rsidR="00AF0D49" w:rsidRPr="00470921" w:rsidRDefault="004367C6" w:rsidP="00470921">
            <w:pPr>
              <w:spacing w:before="120" w:after="120"/>
              <w:rPr>
                <w:rFonts w:cs="Times New Roman"/>
                <w:iCs/>
              </w:rPr>
            </w:pPr>
            <w:r w:rsidRPr="00470921">
              <w:rPr>
                <w:rFonts w:cs="Times New Roman"/>
                <w:iCs/>
              </w:rPr>
              <w:t>Számláló</w:t>
            </w:r>
          </w:p>
          <w:p w:rsidR="00AF0D49" w:rsidRPr="00470921" w:rsidRDefault="00AF0D49" w:rsidP="00470921">
            <w:pPr>
              <w:spacing w:before="120" w:after="120"/>
              <w:rPr>
                <w:rFonts w:cs="Times New Roman"/>
              </w:rPr>
            </w:pPr>
          </w:p>
        </w:tc>
        <w:tc>
          <w:tcPr>
            <w:tcW w:w="6662" w:type="dxa"/>
          </w:tcPr>
          <w:p w:rsidR="004367C6" w:rsidRPr="00470921" w:rsidRDefault="004367C6" w:rsidP="00470921">
            <w:pPr>
              <w:spacing w:before="120" w:after="120"/>
              <w:jc w:val="both"/>
              <w:cnfStyle w:val="000000100000"/>
              <w:rPr>
                <w:rFonts w:cs="Arial"/>
              </w:rPr>
            </w:pPr>
            <w:r w:rsidRPr="00470921">
              <w:rPr>
                <w:rFonts w:cs="Arial"/>
              </w:rPr>
              <w:t xml:space="preserve">Azoknak a nevezőben szereplő (a bevonási és kizárási kritériumoknak megfelelő) pácienseknek a száma, akiknél tervezett </w:t>
            </w:r>
            <w:proofErr w:type="spellStart"/>
            <w:r w:rsidRPr="00470921">
              <w:rPr>
                <w:rFonts w:cs="Arial"/>
              </w:rPr>
              <w:t>colorectális</w:t>
            </w:r>
            <w:proofErr w:type="spellEnd"/>
            <w:r w:rsidRPr="00470921">
              <w:rPr>
                <w:rFonts w:cs="Arial"/>
              </w:rPr>
              <w:t xml:space="preserve"> daganat műtét esetében a </w:t>
            </w:r>
            <w:proofErr w:type="spellStart"/>
            <w:r w:rsidRPr="00470921">
              <w:rPr>
                <w:rFonts w:cs="Arial"/>
              </w:rPr>
              <w:t>profilaktikus</w:t>
            </w:r>
            <w:proofErr w:type="spellEnd"/>
            <w:r w:rsidRPr="00470921">
              <w:rPr>
                <w:rFonts w:cs="Arial"/>
              </w:rPr>
              <w:t xml:space="preserve"> antibiotikum alkalmazására vonatkozó irányelvet az öt kritérium mentén teljes mértékben teljesítették. </w:t>
            </w:r>
          </w:p>
          <w:p w:rsidR="004367C6" w:rsidRPr="00470921" w:rsidRDefault="004367C6" w:rsidP="00470921">
            <w:pPr>
              <w:pStyle w:val="Listaszerbekezds"/>
              <w:numPr>
                <w:ilvl w:val="0"/>
                <w:numId w:val="2"/>
              </w:numPr>
              <w:spacing w:before="120" w:after="120"/>
              <w:jc w:val="both"/>
              <w:cnfStyle w:val="000000100000"/>
              <w:rPr>
                <w:rFonts w:cs="Arial"/>
              </w:rPr>
            </w:pPr>
            <w:r w:rsidRPr="00470921">
              <w:rPr>
                <w:rFonts w:cs="Arial"/>
              </w:rPr>
              <w:t>megfelelő antibiotikus gyógyszer/hatóanyag (országos szinten meghatározott</w:t>
            </w:r>
          </w:p>
          <w:p w:rsidR="004367C6" w:rsidRPr="00470921" w:rsidRDefault="004367C6" w:rsidP="00470921">
            <w:pPr>
              <w:numPr>
                <w:ilvl w:val="0"/>
                <w:numId w:val="2"/>
              </w:numPr>
              <w:spacing w:before="120" w:after="120"/>
              <w:jc w:val="both"/>
              <w:cnfStyle w:val="000000100000"/>
              <w:rPr>
                <w:rFonts w:cs="Arial"/>
              </w:rPr>
            </w:pPr>
            <w:r w:rsidRPr="00470921">
              <w:rPr>
                <w:rFonts w:cs="Arial"/>
              </w:rPr>
              <w:t>megfelelő dózis (országos szinten meghatározott)</w:t>
            </w:r>
          </w:p>
          <w:p w:rsidR="004367C6" w:rsidRPr="00470921" w:rsidRDefault="004367C6" w:rsidP="00A45739">
            <w:pPr>
              <w:numPr>
                <w:ilvl w:val="0"/>
                <w:numId w:val="2"/>
              </w:numPr>
              <w:spacing w:beforeLines="120" w:afterLines="120"/>
              <w:jc w:val="both"/>
              <w:cnfStyle w:val="000000100000"/>
              <w:rPr>
                <w:rFonts w:cs="Arial"/>
              </w:rPr>
            </w:pPr>
            <w:r w:rsidRPr="00470921">
              <w:rPr>
                <w:rFonts w:cs="Arial"/>
              </w:rPr>
              <w:t xml:space="preserve">a gyógyszerbeadás megfelelő módja: intravénás beadás (nemzetközi konszenzus). </w:t>
            </w:r>
          </w:p>
          <w:p w:rsidR="004367C6" w:rsidRPr="00470921" w:rsidRDefault="004367C6" w:rsidP="00A45739">
            <w:pPr>
              <w:numPr>
                <w:ilvl w:val="0"/>
                <w:numId w:val="2"/>
              </w:numPr>
              <w:spacing w:beforeLines="120" w:afterLines="120"/>
              <w:jc w:val="both"/>
              <w:cnfStyle w:val="000000100000"/>
              <w:rPr>
                <w:rFonts w:cs="Arial"/>
              </w:rPr>
            </w:pPr>
            <w:r w:rsidRPr="00470921">
              <w:rPr>
                <w:rFonts w:cs="Arial"/>
              </w:rPr>
              <w:t>megfelelő az időzítés, ha a műtéti sebbemetszést megelőző egy órán</w:t>
            </w:r>
            <w:r w:rsidRPr="00470921">
              <w:footnoteReference w:customMarkFollows="1" w:id="1"/>
              <w:t>6</w:t>
            </w:r>
            <w:r w:rsidRPr="00470921">
              <w:rPr>
                <w:rFonts w:cs="Arial"/>
              </w:rPr>
              <w:t xml:space="preserve"> belül történik (nemzetközi konszenzus) </w:t>
            </w:r>
          </w:p>
          <w:p w:rsidR="004367C6" w:rsidRPr="00470921" w:rsidRDefault="004367C6" w:rsidP="00A45739">
            <w:pPr>
              <w:numPr>
                <w:ilvl w:val="0"/>
                <w:numId w:val="2"/>
              </w:numPr>
              <w:spacing w:beforeLines="120" w:afterLines="120"/>
              <w:jc w:val="both"/>
              <w:cnfStyle w:val="000000100000"/>
              <w:rPr>
                <w:rFonts w:cs="Arial"/>
              </w:rPr>
            </w:pPr>
            <w:r w:rsidRPr="00470921">
              <w:rPr>
                <w:rFonts w:cs="Arial"/>
              </w:rPr>
              <w:t xml:space="preserve"> Megfelelő az időzítés, ha a műtéti seb zárását követő 24 órán (&lt;=24 óra) belül véget ér (nemzetközi konszenzus) – vagy a 24 órán túli (</w:t>
            </w:r>
            <w:proofErr w:type="gramStart"/>
            <w:r w:rsidRPr="00470921">
              <w:rPr>
                <w:rFonts w:cs="Arial"/>
              </w:rPr>
              <w:t>&gt;24</w:t>
            </w:r>
            <w:proofErr w:type="gramEnd"/>
            <w:r w:rsidRPr="00470921">
              <w:rPr>
                <w:rFonts w:cs="Arial"/>
              </w:rPr>
              <w:t xml:space="preserve"> óra) kezelés folytatásának megfelelő klinikai indikációja dokumentált</w:t>
            </w:r>
          </w:p>
          <w:p w:rsidR="004367C6" w:rsidRPr="00470921" w:rsidRDefault="004367C6" w:rsidP="00470921">
            <w:pPr>
              <w:spacing w:before="120" w:after="120"/>
              <w:jc w:val="both"/>
              <w:cnfStyle w:val="000000100000"/>
              <w:rPr>
                <w:rFonts w:cs="Arial"/>
              </w:rPr>
            </w:pPr>
          </w:p>
        </w:tc>
      </w:tr>
      <w:tr w:rsidR="00AF0D49" w:rsidRPr="00470921" w:rsidTr="00470921">
        <w:tc>
          <w:tcPr>
            <w:cnfStyle w:val="001000000000"/>
            <w:tcW w:w="3544" w:type="dxa"/>
          </w:tcPr>
          <w:p w:rsidR="00AF0D49" w:rsidRPr="00470921" w:rsidRDefault="00A255AE" w:rsidP="00470921">
            <w:pPr>
              <w:spacing w:before="120" w:after="120"/>
              <w:ind w:left="72" w:firstLine="2"/>
              <w:jc w:val="both"/>
              <w:rPr>
                <w:rFonts w:cs="Times New Roman"/>
                <w:iCs/>
              </w:rPr>
            </w:pPr>
            <w:r w:rsidRPr="00470921">
              <w:rPr>
                <w:rFonts w:cs="Times New Roman"/>
                <w:iCs/>
              </w:rPr>
              <w:t xml:space="preserve"> </w:t>
            </w:r>
            <w:r w:rsidR="004367C6" w:rsidRPr="00470921">
              <w:rPr>
                <w:rFonts w:cs="Times New Roman"/>
                <w:iCs/>
              </w:rPr>
              <w:t>Nevező</w:t>
            </w:r>
          </w:p>
          <w:p w:rsidR="00AF0D49" w:rsidRPr="00470921" w:rsidRDefault="00AF0D49" w:rsidP="00470921">
            <w:pPr>
              <w:spacing w:before="120" w:after="120"/>
              <w:jc w:val="both"/>
              <w:rPr>
                <w:rFonts w:cs="Times New Roman"/>
              </w:rPr>
            </w:pPr>
          </w:p>
        </w:tc>
        <w:tc>
          <w:tcPr>
            <w:tcW w:w="6662" w:type="dxa"/>
          </w:tcPr>
          <w:p w:rsidR="004367C6" w:rsidRPr="00470921" w:rsidRDefault="004367C6" w:rsidP="00470921">
            <w:pPr>
              <w:spacing w:before="120" w:after="120"/>
              <w:ind w:left="72" w:firstLine="2"/>
              <w:jc w:val="both"/>
              <w:cnfStyle w:val="000000000000"/>
              <w:rPr>
                <w:rFonts w:cs="Times New Roman"/>
                <w:iCs/>
              </w:rPr>
            </w:pPr>
            <w:r w:rsidRPr="00470921">
              <w:rPr>
                <w:rFonts w:cs="Arial"/>
              </w:rPr>
              <w:lastRenderedPageBreak/>
              <w:t xml:space="preserve">Tervezett </w:t>
            </w:r>
            <w:proofErr w:type="spellStart"/>
            <w:r w:rsidRPr="00470921">
              <w:rPr>
                <w:rFonts w:cs="Arial"/>
              </w:rPr>
              <w:t>colorectalis</w:t>
            </w:r>
            <w:proofErr w:type="spellEnd"/>
            <w:r w:rsidRPr="00470921">
              <w:rPr>
                <w:rFonts w:cs="Arial"/>
              </w:rPr>
              <w:t xml:space="preserve"> daganat műtéten áteső, </w:t>
            </w:r>
            <w:r w:rsidRPr="00470921">
              <w:rPr>
                <w:rFonts w:cs="Arial"/>
                <w:i/>
              </w:rPr>
              <w:t>18 éves és idősebb</w:t>
            </w:r>
            <w:r w:rsidRPr="00470921">
              <w:rPr>
                <w:rFonts w:cs="Arial"/>
              </w:rPr>
              <w:t xml:space="preserve"> páciensek. A bevonási kódokat ld. alább. </w:t>
            </w:r>
          </w:p>
        </w:tc>
      </w:tr>
      <w:tr w:rsidR="00AF0D49" w:rsidRPr="00470921" w:rsidTr="00470921">
        <w:trPr>
          <w:cnfStyle w:val="000000100000"/>
        </w:trPr>
        <w:tc>
          <w:tcPr>
            <w:cnfStyle w:val="001000000000"/>
            <w:tcW w:w="3544" w:type="dxa"/>
          </w:tcPr>
          <w:p w:rsidR="00AF0D49" w:rsidRPr="00470921" w:rsidRDefault="004367C6" w:rsidP="00470921">
            <w:pPr>
              <w:spacing w:before="120" w:after="120"/>
              <w:ind w:left="72" w:firstLine="2"/>
              <w:jc w:val="both"/>
              <w:rPr>
                <w:rFonts w:cs="Times New Roman"/>
                <w:iCs/>
              </w:rPr>
            </w:pPr>
            <w:r w:rsidRPr="00470921">
              <w:rPr>
                <w:rFonts w:cs="Times New Roman"/>
                <w:iCs/>
              </w:rPr>
              <w:lastRenderedPageBreak/>
              <w:t>Kizárás</w:t>
            </w:r>
          </w:p>
        </w:tc>
        <w:tc>
          <w:tcPr>
            <w:tcW w:w="6662" w:type="dxa"/>
          </w:tcPr>
          <w:p w:rsidR="004367C6" w:rsidRPr="00470921" w:rsidRDefault="004367C6" w:rsidP="00A45739">
            <w:pPr>
              <w:numPr>
                <w:ilvl w:val="0"/>
                <w:numId w:val="3"/>
              </w:numPr>
              <w:tabs>
                <w:tab w:val="clear" w:pos="720"/>
                <w:tab w:val="num" w:pos="648"/>
              </w:tabs>
              <w:spacing w:beforeLines="50" w:afterLines="50"/>
              <w:ind w:left="714" w:hanging="357"/>
              <w:jc w:val="both"/>
              <w:cnfStyle w:val="000000100000"/>
              <w:rPr>
                <w:rFonts w:cs="Arial"/>
              </w:rPr>
            </w:pPr>
            <w:r w:rsidRPr="00470921">
              <w:rPr>
                <w:rFonts w:cs="Arial"/>
              </w:rPr>
              <w:t xml:space="preserve">Műtét előtti fertőzésről bizonyosság </w:t>
            </w:r>
          </w:p>
          <w:p w:rsidR="004367C6" w:rsidRPr="00470921" w:rsidRDefault="004367C6" w:rsidP="00A45739">
            <w:pPr>
              <w:numPr>
                <w:ilvl w:val="0"/>
                <w:numId w:val="3"/>
              </w:numPr>
              <w:tabs>
                <w:tab w:val="clear" w:pos="720"/>
                <w:tab w:val="num" w:pos="648"/>
              </w:tabs>
              <w:spacing w:beforeLines="50" w:afterLines="50"/>
              <w:ind w:left="714" w:hanging="357"/>
              <w:jc w:val="both"/>
              <w:cnfStyle w:val="000000100000"/>
              <w:rPr>
                <w:rFonts w:cs="Arial"/>
              </w:rPr>
            </w:pPr>
            <w:r w:rsidRPr="00470921">
              <w:rPr>
                <w:rFonts w:cs="Arial"/>
              </w:rPr>
              <w:t>Allergia az antibiotikus hatóanyagra, ha a fenti 1. kritérium szerint ajánlottak közül egyik sem adható</w:t>
            </w:r>
            <w:ins w:id="0" w:author="Kováts Gergely" w:date="2011-01-13T22:17:00Z">
              <w:r w:rsidRPr="00470921">
                <w:rPr>
                  <w:rFonts w:cs="Arial"/>
                </w:rPr>
                <w:t>,</w:t>
              </w:r>
            </w:ins>
          </w:p>
          <w:p w:rsidR="004367C6" w:rsidRPr="00470921" w:rsidRDefault="004367C6" w:rsidP="00A45739">
            <w:pPr>
              <w:numPr>
                <w:ilvl w:val="0"/>
                <w:numId w:val="3"/>
              </w:numPr>
              <w:tabs>
                <w:tab w:val="clear" w:pos="720"/>
                <w:tab w:val="num" w:pos="648"/>
              </w:tabs>
              <w:spacing w:beforeLines="50" w:afterLines="50"/>
              <w:ind w:left="714" w:hanging="357"/>
              <w:jc w:val="both"/>
              <w:cnfStyle w:val="000000100000"/>
              <w:rPr>
                <w:rFonts w:cs="Arial"/>
              </w:rPr>
            </w:pPr>
            <w:r w:rsidRPr="00470921">
              <w:rPr>
                <w:rFonts w:cs="Arial"/>
              </w:rPr>
              <w:t>Nem tervezett (sürgős) műtét</w:t>
            </w:r>
          </w:p>
          <w:p w:rsidR="00AF0D49" w:rsidRPr="00470921" w:rsidRDefault="00AF0D49" w:rsidP="00470921">
            <w:pPr>
              <w:spacing w:before="120" w:after="120"/>
              <w:ind w:left="720"/>
              <w:jc w:val="both"/>
              <w:cnfStyle w:val="000000100000"/>
              <w:rPr>
                <w:rFonts w:cs="Times New Roman"/>
                <w:iCs/>
              </w:rPr>
            </w:pPr>
          </w:p>
        </w:tc>
      </w:tr>
      <w:tr w:rsidR="00AF0D49" w:rsidRPr="00470921" w:rsidTr="00470921">
        <w:tc>
          <w:tcPr>
            <w:cnfStyle w:val="001000000000"/>
            <w:tcW w:w="3544" w:type="dxa"/>
          </w:tcPr>
          <w:p w:rsidR="00AF0D49" w:rsidRPr="00470921" w:rsidRDefault="004367C6" w:rsidP="00470921">
            <w:pPr>
              <w:spacing w:before="120" w:after="120"/>
              <w:jc w:val="both"/>
              <w:rPr>
                <w:rFonts w:cs="Times New Roman"/>
              </w:rPr>
            </w:pPr>
            <w:r w:rsidRPr="00470921">
              <w:rPr>
                <w:rFonts w:cs="Times New Roman"/>
              </w:rPr>
              <w:t>Mértékegység</w:t>
            </w:r>
          </w:p>
        </w:tc>
        <w:tc>
          <w:tcPr>
            <w:tcW w:w="6662" w:type="dxa"/>
          </w:tcPr>
          <w:p w:rsidR="00AF0D49" w:rsidRPr="00470921" w:rsidRDefault="00470921" w:rsidP="00470921">
            <w:pPr>
              <w:spacing w:before="120" w:after="120"/>
              <w:jc w:val="both"/>
              <w:cnfStyle w:val="000000000000"/>
              <w:rPr>
                <w:rFonts w:cs="Times New Roman"/>
              </w:rPr>
            </w:pPr>
            <w:r w:rsidRPr="00470921">
              <w:rPr>
                <w:rFonts w:cs="Times New Roman"/>
              </w:rPr>
              <w:t>Százalék</w:t>
            </w:r>
          </w:p>
        </w:tc>
      </w:tr>
      <w:tr w:rsidR="00AF0D49" w:rsidRPr="00470921" w:rsidTr="00470921">
        <w:trPr>
          <w:cnfStyle w:val="000000100000"/>
        </w:trPr>
        <w:tc>
          <w:tcPr>
            <w:cnfStyle w:val="001000000000"/>
            <w:tcW w:w="3544" w:type="dxa"/>
          </w:tcPr>
          <w:p w:rsidR="00AF0D49" w:rsidRPr="00470921" w:rsidRDefault="004367C6" w:rsidP="00470921">
            <w:pPr>
              <w:spacing w:before="120" w:after="120"/>
              <w:jc w:val="both"/>
              <w:rPr>
                <w:rFonts w:cs="Times New Roman"/>
              </w:rPr>
            </w:pPr>
            <w:r w:rsidRPr="00470921">
              <w:rPr>
                <w:rFonts w:cs="Times New Roman"/>
              </w:rPr>
              <w:t xml:space="preserve"> Adatforrás</w:t>
            </w:r>
          </w:p>
          <w:p w:rsidR="00331034" w:rsidRPr="00470921" w:rsidRDefault="00331034" w:rsidP="00470921">
            <w:pPr>
              <w:spacing w:before="120" w:after="120"/>
              <w:jc w:val="both"/>
              <w:rPr>
                <w:rFonts w:cs="Times New Roman"/>
              </w:rPr>
            </w:pPr>
          </w:p>
        </w:tc>
        <w:tc>
          <w:tcPr>
            <w:tcW w:w="6662" w:type="dxa"/>
          </w:tcPr>
          <w:p w:rsidR="004367C6" w:rsidRPr="00470921" w:rsidRDefault="004367C6" w:rsidP="00A45739">
            <w:pPr>
              <w:autoSpaceDE w:val="0"/>
              <w:autoSpaceDN w:val="0"/>
              <w:adjustRightInd w:val="0"/>
              <w:spacing w:beforeLines="120" w:afterLines="120"/>
              <w:jc w:val="both"/>
              <w:cnfStyle w:val="000000100000"/>
              <w:rPr>
                <w:rFonts w:cs="Times New Roman"/>
              </w:rPr>
            </w:pPr>
            <w:proofErr w:type="spellStart"/>
            <w:r w:rsidRPr="00470921">
              <w:rPr>
                <w:rFonts w:cs="Arial"/>
              </w:rPr>
              <w:t>Prospektív</w:t>
            </w:r>
            <w:proofErr w:type="spellEnd"/>
            <w:r w:rsidRPr="00470921">
              <w:rPr>
                <w:rFonts w:cs="Arial"/>
              </w:rPr>
              <w:t xml:space="preserve"> adatgyűjtés az év folyamán legalább két időszakban folyamatosan </w:t>
            </w:r>
          </w:p>
        </w:tc>
      </w:tr>
      <w:tr w:rsidR="004367C6" w:rsidRPr="00470921" w:rsidTr="00470921">
        <w:tc>
          <w:tcPr>
            <w:cnfStyle w:val="001000000000"/>
            <w:tcW w:w="3544" w:type="dxa"/>
          </w:tcPr>
          <w:p w:rsidR="004367C6" w:rsidRPr="00470921" w:rsidRDefault="00470921" w:rsidP="00470921">
            <w:pPr>
              <w:spacing w:before="120" w:after="1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Mini</w:t>
            </w:r>
            <w:r w:rsidR="004367C6" w:rsidRPr="00470921">
              <w:rPr>
                <w:rFonts w:cs="Times New Roman"/>
              </w:rPr>
              <w:t>mális esetszám</w:t>
            </w:r>
          </w:p>
        </w:tc>
        <w:tc>
          <w:tcPr>
            <w:tcW w:w="6662" w:type="dxa"/>
          </w:tcPr>
          <w:p w:rsidR="004367C6" w:rsidRPr="00470921" w:rsidRDefault="00470921" w:rsidP="00470921">
            <w:pPr>
              <w:spacing w:before="120" w:after="120"/>
              <w:jc w:val="both"/>
              <w:cnfStyle w:val="000000000000"/>
              <w:rPr>
                <w:rFonts w:cstheme="minorHAnsi"/>
              </w:rPr>
            </w:pPr>
            <w:r w:rsidRPr="00470921">
              <w:rPr>
                <w:rFonts w:cstheme="minorHAnsi"/>
              </w:rPr>
              <w:t xml:space="preserve">Adatgyűjtési </w:t>
            </w:r>
            <w:r w:rsidR="004367C6" w:rsidRPr="00470921">
              <w:rPr>
                <w:rFonts w:cstheme="minorHAnsi"/>
              </w:rPr>
              <w:t>időszakonként 60 egymást követő a bevonási és kizárási kritériumnak megfelelő eset</w:t>
            </w:r>
          </w:p>
        </w:tc>
      </w:tr>
      <w:tr w:rsidR="004367C6" w:rsidRPr="00470921" w:rsidTr="00470921">
        <w:trPr>
          <w:cnfStyle w:val="000000100000"/>
        </w:trPr>
        <w:tc>
          <w:tcPr>
            <w:cnfStyle w:val="001000000000"/>
            <w:tcW w:w="3544" w:type="dxa"/>
          </w:tcPr>
          <w:p w:rsidR="004367C6" w:rsidRPr="00470921" w:rsidRDefault="004367C6" w:rsidP="00470921">
            <w:pPr>
              <w:spacing w:before="120" w:after="120"/>
              <w:jc w:val="both"/>
              <w:rPr>
                <w:rFonts w:cs="Times New Roman"/>
              </w:rPr>
            </w:pPr>
            <w:proofErr w:type="spellStart"/>
            <w:r w:rsidRPr="00470921">
              <w:rPr>
                <w:rFonts w:cs="Times New Roman"/>
              </w:rPr>
              <w:t>Alindikátorok</w:t>
            </w:r>
            <w:proofErr w:type="spellEnd"/>
          </w:p>
        </w:tc>
        <w:tc>
          <w:tcPr>
            <w:tcW w:w="6662" w:type="dxa"/>
          </w:tcPr>
          <w:p w:rsidR="004367C6" w:rsidRPr="00470921" w:rsidRDefault="005D4975" w:rsidP="00470921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</w:rPr>
            </w:pPr>
            <w:r w:rsidRPr="00470921">
              <w:rPr>
                <w:rFonts w:cs="Times New Roman"/>
              </w:rPr>
              <w:t>1. kritériumnak való megfelelőség</w:t>
            </w:r>
          </w:p>
          <w:p w:rsidR="004367C6" w:rsidRPr="00470921" w:rsidRDefault="005D4975" w:rsidP="00470921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</w:rPr>
            </w:pPr>
            <w:r w:rsidRPr="00470921">
              <w:rPr>
                <w:rFonts w:cs="Times New Roman"/>
              </w:rPr>
              <w:t>2. kritériumnak való megfelelőség</w:t>
            </w:r>
          </w:p>
          <w:p w:rsidR="004367C6" w:rsidRPr="00470921" w:rsidRDefault="005D4975" w:rsidP="00470921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</w:rPr>
            </w:pPr>
            <w:r w:rsidRPr="00470921">
              <w:rPr>
                <w:rFonts w:cs="Times New Roman"/>
              </w:rPr>
              <w:t>3. kritériumnak való megfelelőség</w:t>
            </w:r>
          </w:p>
          <w:p w:rsidR="004367C6" w:rsidRPr="00470921" w:rsidRDefault="005D4975" w:rsidP="00470921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</w:rPr>
            </w:pPr>
            <w:r w:rsidRPr="00470921">
              <w:rPr>
                <w:rFonts w:cs="Times New Roman"/>
              </w:rPr>
              <w:t>4. kritériumnak való megfelelőség</w:t>
            </w:r>
          </w:p>
          <w:p w:rsidR="004367C6" w:rsidRPr="00470921" w:rsidRDefault="005D4975" w:rsidP="00470921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</w:rPr>
            </w:pPr>
            <w:r w:rsidRPr="00470921">
              <w:rPr>
                <w:rFonts w:cs="Times New Roman"/>
              </w:rPr>
              <w:t>5. kritériumnak való megfelelőség</w:t>
            </w:r>
          </w:p>
          <w:p w:rsidR="004367C6" w:rsidRPr="00470921" w:rsidRDefault="005D4975" w:rsidP="00470921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</w:rPr>
            </w:pPr>
            <w:r w:rsidRPr="00470921">
              <w:rPr>
                <w:rFonts w:cs="Times New Roman"/>
              </w:rPr>
              <w:t>egylövetű kezelések aránya (%)</w:t>
            </w:r>
          </w:p>
          <w:p w:rsidR="004367C6" w:rsidRPr="00470921" w:rsidRDefault="005D4975" w:rsidP="00470921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</w:rPr>
            </w:pPr>
            <w:r w:rsidRPr="00470921">
              <w:rPr>
                <w:rFonts w:cs="Times New Roman"/>
              </w:rPr>
              <w:t>túlzott alkalmazás (%)</w:t>
            </w:r>
          </w:p>
          <w:p w:rsidR="004367C6" w:rsidRPr="00470921" w:rsidRDefault="005D4975" w:rsidP="00470921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</w:rPr>
            </w:pPr>
            <w:r w:rsidRPr="00470921">
              <w:rPr>
                <w:rFonts w:cs="Times New Roman"/>
              </w:rPr>
              <w:t>hiányos alkalmazás (%)</w:t>
            </w:r>
          </w:p>
          <w:p w:rsidR="004367C6" w:rsidRPr="00470921" w:rsidRDefault="005D4975" w:rsidP="00470921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</w:rPr>
            </w:pPr>
            <w:r w:rsidRPr="00470921">
              <w:rPr>
                <w:rFonts w:cs="Times New Roman"/>
              </w:rPr>
              <w:t>téves alkalmazás</w:t>
            </w:r>
          </w:p>
        </w:tc>
      </w:tr>
      <w:tr w:rsidR="004367C6" w:rsidRPr="00470921" w:rsidTr="00470921">
        <w:tc>
          <w:tcPr>
            <w:cnfStyle w:val="001000000000"/>
            <w:tcW w:w="3544" w:type="dxa"/>
          </w:tcPr>
          <w:p w:rsidR="004367C6" w:rsidRPr="00470921" w:rsidRDefault="004367C6" w:rsidP="00470921">
            <w:pPr>
              <w:spacing w:before="120" w:after="120"/>
              <w:jc w:val="both"/>
              <w:rPr>
                <w:rFonts w:cs="Times New Roman"/>
              </w:rPr>
            </w:pPr>
            <w:r w:rsidRPr="00470921">
              <w:rPr>
                <w:rFonts w:cs="Times New Roman"/>
              </w:rPr>
              <w:t>Kiegyenlítés/</w:t>
            </w:r>
            <w:r w:rsidR="00470921">
              <w:rPr>
                <w:rFonts w:cs="Times New Roman"/>
              </w:rPr>
              <w:t xml:space="preserve"> </w:t>
            </w:r>
            <w:proofErr w:type="spellStart"/>
            <w:r w:rsidRPr="00470921">
              <w:rPr>
                <w:rFonts w:cs="Times New Roman"/>
              </w:rPr>
              <w:t>rétegzés</w:t>
            </w:r>
            <w:proofErr w:type="spellEnd"/>
          </w:p>
        </w:tc>
        <w:tc>
          <w:tcPr>
            <w:tcW w:w="6662" w:type="dxa"/>
          </w:tcPr>
          <w:p w:rsidR="004367C6" w:rsidRPr="00470921" w:rsidRDefault="004367C6" w:rsidP="00470921">
            <w:pPr>
              <w:spacing w:before="120" w:after="120"/>
              <w:jc w:val="both"/>
              <w:cnfStyle w:val="000000000000"/>
              <w:rPr>
                <w:rFonts w:cs="Times New Roman"/>
              </w:rPr>
            </w:pPr>
            <w:r w:rsidRPr="00470921">
              <w:rPr>
                <w:rFonts w:cs="Times New Roman"/>
              </w:rPr>
              <w:t>Nem releváns</w:t>
            </w:r>
          </w:p>
        </w:tc>
      </w:tr>
      <w:tr w:rsidR="004367C6" w:rsidRPr="00470921" w:rsidTr="00470921">
        <w:trPr>
          <w:cnfStyle w:val="000000100000"/>
        </w:trPr>
        <w:tc>
          <w:tcPr>
            <w:cnfStyle w:val="001000000000"/>
            <w:tcW w:w="3544" w:type="dxa"/>
          </w:tcPr>
          <w:p w:rsidR="004367C6" w:rsidRPr="00470921" w:rsidRDefault="005D4975" w:rsidP="00470921">
            <w:pPr>
              <w:spacing w:before="120" w:after="120"/>
              <w:jc w:val="both"/>
              <w:rPr>
                <w:rFonts w:cs="Times New Roman"/>
              </w:rPr>
            </w:pPr>
            <w:r w:rsidRPr="00470921">
              <w:rPr>
                <w:rFonts w:cs="Times New Roman"/>
              </w:rPr>
              <w:t>Értelmezés</w:t>
            </w:r>
          </w:p>
        </w:tc>
        <w:tc>
          <w:tcPr>
            <w:tcW w:w="6662" w:type="dxa"/>
          </w:tcPr>
          <w:p w:rsidR="005D4975" w:rsidRPr="00470921" w:rsidRDefault="005D4975" w:rsidP="00A45739">
            <w:pPr>
              <w:spacing w:beforeLines="50" w:afterLines="50"/>
              <w:jc w:val="both"/>
              <w:cnfStyle w:val="000000100000"/>
              <w:rPr>
                <w:rFonts w:cs="Times New Roman"/>
              </w:rPr>
            </w:pPr>
            <w:r w:rsidRPr="00470921">
              <w:rPr>
                <w:rFonts w:cs="Arial"/>
                <w:bCs/>
              </w:rPr>
              <w:t>A fejlődést a teljes megfelelőségi ará</w:t>
            </w:r>
            <w:r w:rsidR="00470921">
              <w:rPr>
                <w:rFonts w:cs="Arial"/>
                <w:bCs/>
              </w:rPr>
              <w:t>ny növekedése jelenti. Egy 100%-</w:t>
            </w:r>
            <w:proofErr w:type="gramStart"/>
            <w:r w:rsidRPr="00470921">
              <w:rPr>
                <w:rFonts w:cs="Arial"/>
                <w:bCs/>
              </w:rPr>
              <w:t>hoz</w:t>
            </w:r>
            <w:proofErr w:type="gramEnd"/>
            <w:r w:rsidRPr="00470921">
              <w:rPr>
                <w:rFonts w:cs="Arial"/>
                <w:bCs/>
              </w:rPr>
              <w:t xml:space="preserve"> közeli arány lenne kívánatos. </w:t>
            </w:r>
          </w:p>
        </w:tc>
      </w:tr>
      <w:tr w:rsidR="004367C6" w:rsidRPr="00470921" w:rsidTr="00470921">
        <w:tc>
          <w:tcPr>
            <w:cnfStyle w:val="001000000000"/>
            <w:tcW w:w="3544" w:type="dxa"/>
          </w:tcPr>
          <w:p w:rsidR="004367C6" w:rsidRPr="00470921" w:rsidRDefault="005D4975" w:rsidP="00470921">
            <w:pPr>
              <w:spacing w:before="120" w:after="120"/>
              <w:jc w:val="both"/>
              <w:rPr>
                <w:rFonts w:cs="Times New Roman"/>
              </w:rPr>
            </w:pPr>
            <w:r w:rsidRPr="00470921">
              <w:rPr>
                <w:rFonts w:cs="Times New Roman"/>
              </w:rPr>
              <w:t xml:space="preserve">Kódok </w:t>
            </w:r>
          </w:p>
        </w:tc>
        <w:tc>
          <w:tcPr>
            <w:tcW w:w="6662" w:type="dxa"/>
          </w:tcPr>
          <w:p w:rsidR="004367C6" w:rsidRPr="00470921" w:rsidRDefault="004367C6" w:rsidP="00470921">
            <w:pPr>
              <w:spacing w:before="120" w:after="120"/>
              <w:jc w:val="both"/>
              <w:cnfStyle w:val="000000000000"/>
              <w:rPr>
                <w:rFonts w:cs="Times New Roman"/>
                <w:bCs/>
                <w:color w:val="00B050"/>
              </w:rPr>
            </w:pPr>
            <w:r w:rsidRPr="00470921">
              <w:rPr>
                <w:rFonts w:cs="Times New Roman"/>
                <w:bCs/>
                <w:color w:val="00B050"/>
              </w:rPr>
              <w:t xml:space="preserve"> </w:t>
            </w:r>
            <w:r w:rsidR="005D4975" w:rsidRPr="00470921">
              <w:rPr>
                <w:rFonts w:cs="Times New Roman"/>
                <w:bCs/>
                <w:color w:val="00B050"/>
              </w:rPr>
              <w:t>Bevonás</w:t>
            </w:r>
            <w:proofErr w:type="gramStart"/>
            <w:r w:rsidR="005D4975" w:rsidRPr="00470921">
              <w:rPr>
                <w:rFonts w:cs="Times New Roman"/>
                <w:bCs/>
                <w:color w:val="00B050"/>
              </w:rPr>
              <w:t>:  BNO-</w:t>
            </w:r>
            <w:r w:rsidRPr="00470921">
              <w:rPr>
                <w:rFonts w:cs="Times New Roman"/>
                <w:bCs/>
                <w:color w:val="00B050"/>
              </w:rPr>
              <w:t>10</w:t>
            </w:r>
            <w:proofErr w:type="gramEnd"/>
            <w:r w:rsidRPr="00470921">
              <w:rPr>
                <w:rFonts w:cs="Times New Roman"/>
                <w:bCs/>
                <w:color w:val="00B050"/>
              </w:rPr>
              <w:t>: C18, C19, C20, C21.0, C21.1, C21.2, C21.8</w:t>
            </w:r>
          </w:p>
        </w:tc>
      </w:tr>
    </w:tbl>
    <w:p w:rsidR="00AF0D49" w:rsidRPr="00470921" w:rsidRDefault="00AF0D49" w:rsidP="00470921">
      <w:pPr>
        <w:jc w:val="both"/>
        <w:rPr>
          <w:rFonts w:cs="Times New Roman"/>
        </w:rPr>
      </w:pPr>
    </w:p>
    <w:sectPr w:rsidR="00AF0D49" w:rsidRPr="00470921" w:rsidSect="00C86E5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7DB5" w:rsidRDefault="000F7DB5" w:rsidP="00AF0D49">
      <w:pPr>
        <w:spacing w:after="0" w:line="240" w:lineRule="auto"/>
      </w:pPr>
      <w:r>
        <w:separator/>
      </w:r>
    </w:p>
  </w:endnote>
  <w:endnote w:type="continuationSeparator" w:id="0">
    <w:p w:rsidR="000F7DB5" w:rsidRDefault="000F7DB5" w:rsidP="00AF0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923569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7C0D3F" w:rsidRDefault="007C0D3F">
            <w:pPr>
              <w:pStyle w:val="llb"/>
            </w:pPr>
            <w:r>
              <w:t xml:space="preserve"> </w:t>
            </w:r>
            <w:r w:rsidR="00117DD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17DDE">
              <w:rPr>
                <w:b/>
                <w:sz w:val="24"/>
                <w:szCs w:val="24"/>
              </w:rPr>
              <w:fldChar w:fldCharType="separate"/>
            </w:r>
            <w:r w:rsidR="00A45739">
              <w:rPr>
                <w:b/>
                <w:noProof/>
              </w:rPr>
              <w:t>1</w:t>
            </w:r>
            <w:r w:rsidR="00117DDE">
              <w:rPr>
                <w:b/>
                <w:sz w:val="24"/>
                <w:szCs w:val="24"/>
              </w:rPr>
              <w:fldChar w:fldCharType="end"/>
            </w:r>
            <w:r>
              <w:t xml:space="preserve"> / </w:t>
            </w:r>
            <w:r w:rsidR="00117DD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17DDE">
              <w:rPr>
                <w:b/>
                <w:sz w:val="24"/>
                <w:szCs w:val="24"/>
              </w:rPr>
              <w:fldChar w:fldCharType="separate"/>
            </w:r>
            <w:r w:rsidR="00A45739">
              <w:rPr>
                <w:b/>
                <w:noProof/>
              </w:rPr>
              <w:t>2</w:t>
            </w:r>
            <w:r w:rsidR="00117DD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C0D3F" w:rsidRDefault="007C0D3F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7DB5" w:rsidRDefault="000F7DB5" w:rsidP="00AF0D49">
      <w:pPr>
        <w:spacing w:after="0" w:line="240" w:lineRule="auto"/>
      </w:pPr>
      <w:r>
        <w:separator/>
      </w:r>
    </w:p>
  </w:footnote>
  <w:footnote w:type="continuationSeparator" w:id="0">
    <w:p w:rsidR="000F7DB5" w:rsidRDefault="000F7DB5" w:rsidP="00AF0D49">
      <w:pPr>
        <w:spacing w:after="0" w:line="240" w:lineRule="auto"/>
      </w:pPr>
      <w:r>
        <w:continuationSeparator/>
      </w:r>
    </w:p>
  </w:footnote>
  <w:footnote w:id="1">
    <w:p w:rsidR="007C0D3F" w:rsidRPr="004367C6" w:rsidRDefault="007C0D3F" w:rsidP="004367C6">
      <w:pPr>
        <w:pStyle w:val="Lbjegyzetszveg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F00A6"/>
    <w:multiLevelType w:val="hybridMultilevel"/>
    <w:tmpl w:val="B8BC76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74426"/>
    <w:multiLevelType w:val="hybridMultilevel"/>
    <w:tmpl w:val="C610E432"/>
    <w:lvl w:ilvl="0" w:tplc="073A8CBE">
      <w:start w:val="453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EE5A7E"/>
    <w:multiLevelType w:val="hybridMultilevel"/>
    <w:tmpl w:val="41F85C3E"/>
    <w:lvl w:ilvl="0" w:tplc="DFC0664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3D5B4D"/>
    <w:multiLevelType w:val="hybridMultilevel"/>
    <w:tmpl w:val="7BFA9642"/>
    <w:lvl w:ilvl="0" w:tplc="B0180C1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0E86724"/>
    <w:multiLevelType w:val="hybridMultilevel"/>
    <w:tmpl w:val="93AEFABE"/>
    <w:lvl w:ilvl="0" w:tplc="D9B6B5EA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ascii="Garamond" w:eastAsiaTheme="minorHAnsi" w:hAnsi="Garamond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0D49"/>
    <w:rsid w:val="000A756C"/>
    <w:rsid w:val="000F7DB5"/>
    <w:rsid w:val="00117DDE"/>
    <w:rsid w:val="001C6504"/>
    <w:rsid w:val="00270FF7"/>
    <w:rsid w:val="002C1399"/>
    <w:rsid w:val="002E61C4"/>
    <w:rsid w:val="00331034"/>
    <w:rsid w:val="003D5B43"/>
    <w:rsid w:val="004367C6"/>
    <w:rsid w:val="00457CFD"/>
    <w:rsid w:val="00470921"/>
    <w:rsid w:val="00487CC5"/>
    <w:rsid w:val="004E308F"/>
    <w:rsid w:val="00565641"/>
    <w:rsid w:val="005D4975"/>
    <w:rsid w:val="00682120"/>
    <w:rsid w:val="006870DE"/>
    <w:rsid w:val="006E397D"/>
    <w:rsid w:val="00724762"/>
    <w:rsid w:val="00762906"/>
    <w:rsid w:val="007C0D3F"/>
    <w:rsid w:val="007D2FBA"/>
    <w:rsid w:val="00944C98"/>
    <w:rsid w:val="009C5B91"/>
    <w:rsid w:val="00A255AE"/>
    <w:rsid w:val="00A45739"/>
    <w:rsid w:val="00A91140"/>
    <w:rsid w:val="00AA239F"/>
    <w:rsid w:val="00AD3252"/>
    <w:rsid w:val="00AD32B6"/>
    <w:rsid w:val="00AF0D49"/>
    <w:rsid w:val="00B22813"/>
    <w:rsid w:val="00B232B5"/>
    <w:rsid w:val="00B40357"/>
    <w:rsid w:val="00B933CE"/>
    <w:rsid w:val="00C67387"/>
    <w:rsid w:val="00C73CA8"/>
    <w:rsid w:val="00C86E5B"/>
    <w:rsid w:val="00CD3D98"/>
    <w:rsid w:val="00CF2E00"/>
    <w:rsid w:val="00D028BB"/>
    <w:rsid w:val="00D256F6"/>
    <w:rsid w:val="00EF1AA3"/>
    <w:rsid w:val="00FB2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6E5B"/>
  </w:style>
  <w:style w:type="paragraph" w:styleId="Cmsor1">
    <w:name w:val="heading 1"/>
    <w:basedOn w:val="Norml"/>
    <w:next w:val="Norml"/>
    <w:link w:val="Cmsor1Char"/>
    <w:uiPriority w:val="9"/>
    <w:qFormat/>
    <w:rsid w:val="00AF0D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709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sthead">
    <w:name w:val="Masthead"/>
    <w:basedOn w:val="Norml"/>
    <w:rsid w:val="00AF0D49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pl-PL" w:eastAsia="pl-PL" w:bidi="pl-PL"/>
    </w:rPr>
  </w:style>
  <w:style w:type="paragraph" w:styleId="lfej">
    <w:name w:val="header"/>
    <w:basedOn w:val="Norml"/>
    <w:link w:val="lfejChar"/>
    <w:uiPriority w:val="99"/>
    <w:semiHidden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F0D49"/>
  </w:style>
  <w:style w:type="paragraph" w:styleId="llb">
    <w:name w:val="footer"/>
    <w:basedOn w:val="Norml"/>
    <w:link w:val="llbChar"/>
    <w:uiPriority w:val="99"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F0D49"/>
  </w:style>
  <w:style w:type="paragraph" w:styleId="Buborkszveg">
    <w:name w:val="Balloon Text"/>
    <w:basedOn w:val="Norml"/>
    <w:link w:val="BuborkszvegChar"/>
    <w:uiPriority w:val="99"/>
    <w:semiHidden/>
    <w:unhideWhenUsed/>
    <w:rsid w:val="00AF0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F0D49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AF0D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Rcsostblzat">
    <w:name w:val="Table Grid"/>
    <w:basedOn w:val="Normltblzat"/>
    <w:uiPriority w:val="59"/>
    <w:rsid w:val="00AF0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Vilgoslista1jellszn1">
    <w:name w:val="Világos lista – 1. jelölőszín1"/>
    <w:basedOn w:val="Normltblzat"/>
    <w:uiPriority w:val="61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Kzepesrnykols21jellszn1">
    <w:name w:val="Közepes árnyékolás 2 – 1. jelölőszín1"/>
    <w:basedOn w:val="Normltblzat"/>
    <w:uiPriority w:val="64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aszerbekezds">
    <w:name w:val="List Paragraph"/>
    <w:basedOn w:val="Norml"/>
    <w:uiPriority w:val="34"/>
    <w:qFormat/>
    <w:rsid w:val="00C73CA8"/>
    <w:pPr>
      <w:ind w:left="720"/>
      <w:contextualSpacing/>
    </w:pPr>
  </w:style>
  <w:style w:type="paragraph" w:styleId="Lbjegyzetszveg">
    <w:name w:val="footnote text"/>
    <w:basedOn w:val="Norml"/>
    <w:link w:val="LbjegyzetszvegChar"/>
    <w:semiHidden/>
    <w:rsid w:val="004367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semiHidden/>
    <w:rsid w:val="004367C6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styleId="Lbjegyzet-hivatkozs">
    <w:name w:val="footnote reference"/>
    <w:basedOn w:val="Bekezdsalapbettpusa"/>
    <w:semiHidden/>
    <w:rsid w:val="004367C6"/>
    <w:rPr>
      <w:vertAlign w:val="superscript"/>
    </w:rPr>
  </w:style>
  <w:style w:type="character" w:customStyle="1" w:styleId="Cmsor2Char">
    <w:name w:val="Címsor 2 Char"/>
    <w:basedOn w:val="Bekezdsalapbettpusa"/>
    <w:link w:val="Cmsor2"/>
    <w:uiPriority w:val="9"/>
    <w:rsid w:val="004709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6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2</Pages>
  <Words>298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SE</Company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Judit</dc:creator>
  <cp:lastModifiedBy>Surján Cecília</cp:lastModifiedBy>
  <cp:revision>8</cp:revision>
  <dcterms:created xsi:type="dcterms:W3CDTF">2012-11-06T11:39:00Z</dcterms:created>
  <dcterms:modified xsi:type="dcterms:W3CDTF">2012-11-26T13:13:00Z</dcterms:modified>
</cp:coreProperties>
</file>